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DATA698 Project Proposal Draft</w:t>
      </w:r>
    </w:p>
    <w:p>
      <w:pPr>
        <w:pStyle w:val="Normal"/>
        <w:rPr/>
      </w:pPr>
      <w:r>
        <w:rPr/>
      </w:r>
    </w:p>
    <w:p>
      <w:pPr>
        <w:pStyle w:val="Normal"/>
        <w:jc w:val="center"/>
        <w:rPr/>
      </w:pPr>
      <w:r>
        <w:rPr/>
        <w:t>NYC Traffic Fare Levels and Volume</w:t>
      </w:r>
    </w:p>
    <w:p>
      <w:pPr>
        <w:pStyle w:val="Normal"/>
        <w:rPr/>
      </w:pPr>
      <w:r>
        <w:rPr/>
      </w:r>
    </w:p>
    <w:p>
      <w:pPr>
        <w:pStyle w:val="Normal"/>
        <w:rPr/>
      </w:pPr>
      <w:r>
        <w:rPr/>
        <w:t>Introduction:</w:t>
      </w:r>
    </w:p>
    <w:p>
      <w:pPr>
        <w:pStyle w:val="Normal"/>
        <w:rPr/>
      </w:pPr>
      <w:r>
        <w:rPr/>
      </w:r>
    </w:p>
    <w:p>
      <w:pPr>
        <w:pStyle w:val="Normal"/>
        <w:rPr/>
      </w:pPr>
      <w:r>
        <w:rPr/>
        <w:tab/>
        <w:t xml:space="preserve">New York City’s Metropolitan Transit Authority (MTA) </w:t>
      </w:r>
      <w:del w:id="0" w:author="Arthur O'Connor" w:date="2019-09-26T09:21:00Z">
        <w:r>
          <w:rPr/>
          <w:delText xml:space="preserve">has been around for many years and heavily </w:delText>
        </w:r>
      </w:del>
      <w:r>
        <w:rPr/>
        <w:t xml:space="preserve">controls </w:t>
      </w:r>
      <w:ins w:id="1" w:author="Arthur O'Connor" w:date="2019-09-26T09:21:00Z">
        <w:r>
          <w:rPr/>
          <w:t xml:space="preserve">all public </w:t>
        </w:r>
      </w:ins>
      <w:del w:id="2" w:author="Arthur O'Connor" w:date="2019-09-26T09:21:00Z">
        <w:r>
          <w:rPr/>
          <w:delText xml:space="preserve">the majority of </w:delText>
        </w:r>
      </w:del>
      <w:r>
        <w:rPr/>
        <w:t xml:space="preserve">transportation of NYC. While many of New Yorkers are dependent on the MTA for commuting, I’ve decided to examine some trends regarding the MTA and see how data can help in learning how </w:t>
      </w:r>
      <w:commentRangeStart w:id="0"/>
      <w:r>
        <w:rPr/>
        <w:t>traffic</w:t>
      </w:r>
      <w:r>
        <w:rPr/>
      </w:r>
      <w:commentRangeEnd w:id="0"/>
      <w:r>
        <w:commentReference w:id="0"/>
      </w:r>
      <w:r>
        <w:rPr/>
        <w:t xml:space="preserve"> fares affect volume and revenue around NYC. Perhaps someone at the MTA can use these findings to see how much </w:t>
      </w:r>
      <w:commentRangeStart w:id="1"/>
      <w:r>
        <w:rPr/>
        <w:t>subway fare hikes will affect commuters or can focus on more activity on the less frequent tunnels and bridges</w:t>
      </w:r>
      <w:r>
        <w:rPr/>
      </w:r>
      <w:commentRangeEnd w:id="1"/>
      <w:r>
        <w:commentReference w:id="1"/>
      </w:r>
      <w:r>
        <w:rPr/>
        <w:t>.</w:t>
      </w:r>
    </w:p>
    <w:p>
      <w:pPr>
        <w:pStyle w:val="Normal"/>
        <w:rPr/>
      </w:pPr>
      <w:r>
        <w:rPr/>
      </w:r>
    </w:p>
    <w:p>
      <w:pPr>
        <w:pStyle w:val="Normal"/>
        <w:rPr/>
      </w:pPr>
      <w:r>
        <w:rPr/>
        <w:t>Data Acquisition:</w:t>
      </w:r>
    </w:p>
    <w:p>
      <w:pPr>
        <w:pStyle w:val="Normal"/>
        <w:rPr/>
      </w:pPr>
      <w:r>
        <w:rPr/>
      </w:r>
    </w:p>
    <w:p>
      <w:pPr>
        <w:pStyle w:val="Normal"/>
        <w:rPr/>
      </w:pPr>
      <w:r>
        <w:rPr/>
        <w:tab/>
        <w:t>Data will be acquired from the sources below that includes NYC MTA tunnels and bridges and metro card usage, NYC traffic accidents (which can also be considered as traffic congestion) and, carbon emissions over time.</w:t>
      </w:r>
    </w:p>
    <w:p>
      <w:pPr>
        <w:pStyle w:val="Normal"/>
        <w:rPr/>
      </w:pPr>
      <w:ins w:id="3" w:author="Unknown Author" w:date="2019-10-09T06:39:06Z">
        <w:r>
          <w:rPr/>
        </w:r>
      </w:ins>
    </w:p>
    <w:p>
      <w:pPr>
        <w:pStyle w:val="Normal"/>
        <w:rPr/>
      </w:pPr>
      <w:r>
        <w:rPr/>
      </w:r>
    </w:p>
    <w:p>
      <w:pPr>
        <w:pStyle w:val="Normal"/>
        <w:rPr/>
      </w:pPr>
      <w:hyperlink r:id="rId2">
        <w:commentRangeStart w:id="2"/>
        <w:r>
          <w:rPr>
            <w:rStyle w:val="InternetLink"/>
          </w:rPr>
          <w:t>https://www.kaggle.com/new-york-state/nys-metropolitan-transport-authority-mta-data</w:t>
        </w:r>
      </w:hyperlink>
    </w:p>
    <w:p>
      <w:pPr>
        <w:pStyle w:val="Normal"/>
        <w:rPr/>
      </w:pPr>
      <w:hyperlink r:id="rId3">
        <w:r>
          <w:rPr>
            <w:rStyle w:val="InternetLink"/>
          </w:rPr>
          <w:t>http://web.mta.info/developers/data/bandt/trafficdata.html</w:t>
        </w:r>
      </w:hyperlink>
    </w:p>
    <w:p>
      <w:pPr>
        <w:pStyle w:val="Normal"/>
        <w:rPr>
          <w:rStyle w:val="InternetLink"/>
        </w:rPr>
      </w:pPr>
      <w:hyperlink r:id="rId4">
        <w:del w:id="5" w:author="Unknown Author" w:date="2019-10-09T06:19:06Z">
          <w:r>
            <w:rPr>
              <w:rStyle w:val="InternetLink"/>
            </w:rPr>
            <w:delText>https://data.ny.gov/Transportation/Fare-Card-History-for-Metropolitan-Transportation-/v7qc-gwpn</w:delText>
          </w:r>
        </w:del>
      </w:hyperlink>
    </w:p>
    <w:p>
      <w:pPr>
        <w:pStyle w:val="Normal"/>
        <w:rPr/>
      </w:pPr>
      <w:hyperlink r:id="rId5">
        <w:r>
          <w:rPr>
            <w:rStyle w:val="InternetLink"/>
          </w:rPr>
          <w:t>https://data.cityofnewyork.us/Public-Safety/NYPD-Motor-Vehicle-Collisions-Crashes/h9gi-nx95</w:t>
        </w:r>
      </w:hyperlink>
    </w:p>
    <w:p>
      <w:pPr>
        <w:pStyle w:val="Normal"/>
        <w:rPr/>
      </w:pPr>
      <w:r>
        <w:fldChar w:fldCharType="begin"/>
      </w:r>
      <w:r>
        <w:rPr>
          <w:rStyle w:val="InternetLink"/>
        </w:rPr>
        <w:instrText> HYPERLINK "https://nyc-ghg-inventory.cusp.nyu.edu/" \l "data"</w:instrText>
      </w:r>
      <w:r>
        <w:rPr>
          <w:rStyle w:val="InternetLink"/>
        </w:rPr>
        <w:fldChar w:fldCharType="separate"/>
      </w:r>
      <w:r>
        <w:rPr>
          <w:rStyle w:val="InternetLink"/>
        </w:rPr>
        <w:t>https://nyc-ghg-inventory.cusp.nyu.edu/#data</w:t>
      </w:r>
      <w:r>
        <w:rPr>
          <w:rStyle w:val="InternetLink"/>
        </w:rPr>
        <w:fldChar w:fldCharType="end"/>
      </w:r>
      <w:commentRangeEnd w:id="2"/>
      <w:r>
        <w:commentReference w:id="2"/>
      </w:r>
      <w:r>
        <w:rPr>
          <w:rStyle w:val="InternetLink"/>
        </w:rPr>
      </w:r>
    </w:p>
    <w:p>
      <w:pPr>
        <w:pStyle w:val="Normal"/>
        <w:rPr/>
      </w:pPr>
      <w:r>
        <w:rPr/>
      </w:r>
    </w:p>
    <w:p>
      <w:pPr>
        <w:pStyle w:val="Normal"/>
        <w:rPr/>
      </w:pPr>
      <w:r>
        <w:rPr/>
        <w:t>Hypothesis and Model Simulation:</w:t>
      </w:r>
    </w:p>
    <w:p>
      <w:pPr>
        <w:pStyle w:val="Normal"/>
        <w:rPr/>
      </w:pPr>
      <w:r>
        <w:rPr/>
      </w:r>
    </w:p>
    <w:p>
      <w:pPr>
        <w:pStyle w:val="Normal"/>
        <w:rPr/>
      </w:pPr>
      <w:r>
        <w:rPr/>
        <w:tab/>
        <w:t xml:space="preserve">The hypothesis will be finding a optimization model to simulate </w:t>
      </w:r>
      <w:ins w:id="6" w:author="Arthur O'Connor" w:date="2019-09-26T09:25:00Z">
        <w:r>
          <w:rPr/>
          <w:t xml:space="preserve">bridge and tunnel </w:t>
        </w:r>
      </w:ins>
      <w:r>
        <w:rPr/>
        <w:t xml:space="preserve">toll </w:t>
      </w:r>
      <w:ins w:id="7" w:author="Arthur O'Connor" w:date="2019-09-26T09:25:00Z">
        <w:r>
          <w:rPr/>
          <w:t xml:space="preserve">rates </w:t>
        </w:r>
      </w:ins>
      <w:del w:id="8" w:author="Arthur O'Connor" w:date="2019-09-26T09:25:00Z">
        <w:r>
          <w:rPr/>
          <w:delText>prices</w:delText>
        </w:r>
      </w:del>
      <w:r>
        <w:rPr/>
        <w:t xml:space="preserve"> that maximize revenue and mass transit volume while minimizing traffic congestion, accidents and/or carbon emissions. This model can motivate NYC residents and Metro area commuters to use mass transit versus using vehicles. Doing this can help to reduce the city’s use of carbon emissions and footprint and reduce traffic congestion.</w:t>
      </w:r>
    </w:p>
    <w:p>
      <w:pPr>
        <w:pStyle w:val="Normal"/>
        <w:rPr/>
      </w:pPr>
      <w:r>
        <w:rPr/>
      </w:r>
    </w:p>
    <w:p>
      <w:pPr>
        <w:pStyle w:val="Normal"/>
        <w:rPr/>
      </w:pPr>
      <w:r>
        <w:rPr/>
        <w:t>Tools and Approaches:</w:t>
      </w:r>
    </w:p>
    <w:p>
      <w:pPr>
        <w:pStyle w:val="Normal"/>
        <w:rPr/>
      </w:pPr>
      <w:r>
        <w:rPr/>
      </w:r>
    </w:p>
    <w:p>
      <w:pPr>
        <w:pStyle w:val="Normal"/>
        <w:rPr/>
      </w:pPr>
      <w:r>
        <w:rPr/>
        <w:tab/>
        <w:t>The language of choice will be in Python. Various libraries such as Numpy, Scipy, Matplotlib, Pandas, Seaborn will most likely be used. Other packages or repositories may be needed for creating visualizations of the data for various simulations.</w:t>
      </w:r>
    </w:p>
    <w:p>
      <w:pPr>
        <w:pStyle w:val="Normal"/>
        <w:rPr/>
      </w:pPr>
      <w:r>
        <w:rPr/>
      </w:r>
    </w:p>
    <w:p>
      <w:pPr>
        <w:pStyle w:val="Normal"/>
        <w:rPr/>
      </w:pPr>
      <w:r>
        <w:rPr/>
        <w:tab/>
        <w:t>For the approach of how to create simulations and model, different algorithms like linear/non-linear regression, random forests, neural networks, support vector machines will be looked into.</w:t>
      </w:r>
    </w:p>
    <w:p>
      <w:pPr>
        <w:pStyle w:val="Normal"/>
        <w:rPr/>
      </w:pPr>
      <w:r>
        <w:rPr/>
        <w:t>Looking at data from metro card swipes as well as tunnel and bridge toll transactions we can see how revenue is affected.</w:t>
      </w:r>
    </w:p>
    <w:p>
      <w:pPr>
        <w:pStyle w:val="Normal"/>
        <w:rPr/>
      </w:pPr>
      <w:ins w:id="9" w:author="Arthur O'Connor" w:date="2019-09-26T09:37:00Z">
        <w:r>
          <w:rPr/>
        </w:r>
      </w:ins>
    </w:p>
    <w:p>
      <w:pPr>
        <w:pStyle w:val="NoSpacing"/>
        <w:rPr>
          <w:rFonts w:cs="Calibri" w:cstheme="minorHAnsi"/>
        </w:rPr>
      </w:pPr>
      <w:ins w:id="10" w:author="Arthur O'Connor" w:date="2019-09-26T09:37:00Z">
        <w:r>
          <w:rPr>
            <w:rFonts w:cs="Calibri" w:cstheme="minorHAnsi"/>
          </w:rPr>
          <w:t>GENERAL COMMENTS</w:t>
        </w:r>
      </w:ins>
    </w:p>
    <w:p>
      <w:pPr>
        <w:pStyle w:val="NoSpacing"/>
        <w:rPr>
          <w:rFonts w:cs="Calibri" w:cstheme="minorHAnsi"/>
        </w:rPr>
      </w:pPr>
      <w:ins w:id="11" w:author="Arthur O'Connor" w:date="2019-09-26T09:37:00Z">
        <w:r>
          <w:rPr>
            <w:rFonts w:cs="Calibri" w:cstheme="minorHAnsi"/>
          </w:rPr>
        </w:r>
      </w:ins>
    </w:p>
    <w:p>
      <w:pPr>
        <w:pStyle w:val="NoSpacing"/>
        <w:rPr>
          <w:rFonts w:cs="Calibri" w:cstheme="minorHAnsi"/>
        </w:rPr>
      </w:pPr>
      <w:ins w:id="12" w:author="Arthur O'Connor" w:date="2019-09-26T09:37:00Z">
        <w:r>
          <w:rPr>
            <w:rFonts w:cs="Calibri" w:cstheme="minorHAnsi"/>
          </w:rPr>
          <w:t>Jonathan,</w:t>
        </w:r>
      </w:ins>
    </w:p>
    <w:p>
      <w:pPr>
        <w:pStyle w:val="NoSpacing"/>
        <w:rPr>
          <w:rFonts w:cs="Calibri" w:cstheme="minorHAnsi"/>
        </w:rPr>
      </w:pPr>
      <w:ins w:id="13" w:author="Arthur O'Connor" w:date="2019-09-26T09:37:00Z">
        <w:r>
          <w:rPr>
            <w:rFonts w:cs="Calibri" w:cstheme="minorHAnsi"/>
          </w:rPr>
        </w:r>
      </w:ins>
    </w:p>
    <w:p>
      <w:pPr>
        <w:pStyle w:val="NoSpacing"/>
        <w:rPr>
          <w:rFonts w:cs="Calibri" w:cstheme="minorHAnsi"/>
        </w:rPr>
      </w:pPr>
      <w:ins w:id="14" w:author="Arthur O'Connor" w:date="2019-09-26T09:37:00Z">
        <w:r>
          <w:rPr>
            <w:rFonts w:cs="Calibri" w:cstheme="minorHAnsi"/>
          </w:rPr>
          <w:t>OK – we’re also there.</w:t>
        </w:r>
      </w:ins>
    </w:p>
    <w:p>
      <w:pPr>
        <w:pStyle w:val="NoSpacing"/>
        <w:rPr>
          <w:rFonts w:cs="Calibri" w:cstheme="minorHAnsi"/>
        </w:rPr>
      </w:pPr>
      <w:ins w:id="15" w:author="Arthur O'Connor" w:date="2019-09-26T09:37:00Z">
        <w:r>
          <w:rPr>
            <w:rFonts w:cs="Calibri" w:cstheme="minorHAnsi"/>
          </w:rPr>
        </w:r>
      </w:ins>
    </w:p>
    <w:p>
      <w:pPr>
        <w:pStyle w:val="NoSpacing"/>
        <w:rPr>
          <w:rFonts w:cs="Calibri" w:cstheme="minorHAnsi"/>
        </w:rPr>
      </w:pPr>
      <w:ins w:id="16" w:author="Arthur O'Connor" w:date="2019-09-26T09:37:00Z">
        <w:r>
          <w:rPr>
            <w:rFonts w:cs="Calibri" w:cstheme="minorHAnsi"/>
          </w:rPr>
          <w:t xml:space="preserve">I’ve conditionally accepted your proposal (see attached draft with track changes) and posted it in the “Final Approved Proposals” folder in the “Weekly Assignments and Feedback on Drafts” section on the BB course site. </w:t>
        </w:r>
      </w:ins>
    </w:p>
    <w:p>
      <w:pPr>
        <w:pStyle w:val="NoSpacing"/>
        <w:rPr>
          <w:rFonts w:cs="Calibri" w:cstheme="minorHAnsi"/>
        </w:rPr>
      </w:pPr>
      <w:ins w:id="17" w:author="Arthur O'Connor" w:date="2019-09-26T09:37:00Z">
        <w:r>
          <w:rPr>
            <w:rFonts w:cs="Calibri" w:cstheme="minorHAnsi"/>
          </w:rPr>
        </w:r>
      </w:ins>
    </w:p>
    <w:p>
      <w:pPr>
        <w:pStyle w:val="NoSpacing"/>
        <w:rPr>
          <w:rFonts w:cs="Calibri" w:cstheme="minorHAnsi"/>
        </w:rPr>
      </w:pPr>
      <w:ins w:id="18" w:author="Arthur O'Connor" w:date="2019-09-26T09:37:00Z">
        <w:r>
          <w:rPr>
            <w:rFonts w:cs="Calibri" w:cstheme="minorHAnsi"/>
          </w:rPr>
          <w:t>You still have references to subway fares and usage in your draft, which (if I understand what I think we agreed to) no longer belong there – as the focus is now on bridge and tunnel toll rates, and building an optimization model to simulate the optimal toll rates that maximizes revenue and mass transit usage, while minimizing traffic congestion, accidents, and/or carbon emissions.</w:t>
        </w:r>
      </w:ins>
    </w:p>
    <w:p>
      <w:pPr>
        <w:pStyle w:val="NoSpacing"/>
        <w:rPr>
          <w:rFonts w:cs="Calibri" w:cstheme="minorHAnsi"/>
        </w:rPr>
      </w:pPr>
      <w:ins w:id="19" w:author="Arthur O'Connor" w:date="2019-09-26T09:37:00Z">
        <w:r>
          <w:rPr>
            <w:rFonts w:cs="Calibri" w:cstheme="minorHAnsi"/>
          </w:rPr>
        </w:r>
      </w:ins>
    </w:p>
    <w:p>
      <w:pPr>
        <w:pStyle w:val="NoSpacing"/>
        <w:rPr>
          <w:rFonts w:cs="Calibri" w:cstheme="minorHAnsi"/>
        </w:rPr>
      </w:pPr>
      <w:ins w:id="20" w:author="Arthur O'Connor" w:date="2019-09-26T09:37:00Z">
        <w:r>
          <w:rPr>
            <w:rFonts w:cs="Calibri" w:cstheme="minorHAnsi"/>
          </w:rPr>
          <w:t>I hope you can work on your wording and terms in the next deliverable – the mid-term draft – to express your concepts and approach more precisely, concisely and cogently.</w:t>
        </w:r>
      </w:ins>
    </w:p>
    <w:p>
      <w:pPr>
        <w:pStyle w:val="NoSpacing"/>
        <w:rPr>
          <w:rFonts w:cs="Calibri" w:cstheme="minorHAnsi"/>
        </w:rPr>
      </w:pPr>
      <w:ins w:id="21" w:author="Arthur O'Connor" w:date="2019-09-26T09:37:00Z">
        <w:r>
          <w:rPr>
            <w:rFonts w:cs="Calibri" w:cstheme="minorHAnsi"/>
          </w:rPr>
        </w:r>
      </w:ins>
    </w:p>
    <w:p>
      <w:pPr>
        <w:pStyle w:val="NoSpacing"/>
        <w:rPr>
          <w:rFonts w:cs="Calibri" w:cstheme="minorHAnsi"/>
        </w:rPr>
      </w:pPr>
      <w:ins w:id="22" w:author="Arthur O'Connor" w:date="2019-09-26T09:37:00Z">
        <w:r>
          <w:rPr>
            <w:rFonts w:cs="Calibri" w:cstheme="minorHAnsi"/>
          </w:rPr>
          <w:t>A</w:t>
        </w:r>
      </w:ins>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rthur O'Connor" w:date="2019-09-26T09:23:00Z" w:initials="AO">
    <w:p>
      <w:r>
        <w:rPr>
          <w:rFonts w:eastAsia="DejaVu Sans" w:cs="DejaVu Sans"/>
          <w:kern w:val="0"/>
          <w:lang w:val="en-US" w:eastAsia="en-US" w:bidi="en-US"/>
        </w:rPr>
        <w:t>You mean bridge and tunnel tolls?</w:t>
      </w:r>
    </w:p>
  </w:comment>
  <w:comment w:id="1" w:author="Arthur O'Connor" w:date="2019-09-26T09:24:00Z" w:initials="AO">
    <w:p>
      <w:r>
        <w:rPr>
          <w:rFonts w:eastAsia="DejaVu Sans" w:cs="DejaVu Sans"/>
          <w:kern w:val="0"/>
          <w:lang w:val="en-US" w:eastAsia="en-US" w:bidi="en-US"/>
        </w:rPr>
        <w:t xml:space="preserve">How do subway fare rates relate to bridge and tunnel tolls?  </w:t>
      </w:r>
    </w:p>
  </w:comment>
  <w:comment w:id="2" w:author="Arthur O'Connor" w:date="2019-09-26T09:36:00Z" w:initials="AO">
    <w:p>
      <w:r>
        <w:rPr>
          <w:rFonts w:eastAsia="DejaVu Sans" w:cs="DejaVu Sans"/>
          <w:kern w:val="0"/>
          <w:lang w:val="en-US" w:eastAsia="en-US" w:bidi="en-US"/>
        </w:rPr>
        <w:t>Again, why do you need subway and bus fare 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Annotationreference">
    <w:name w:val="annotation reference"/>
    <w:basedOn w:val="DefaultParagraphFont"/>
    <w:uiPriority w:val="99"/>
    <w:semiHidden/>
    <w:unhideWhenUsed/>
    <w:qFormat/>
    <w:rsid w:val="009c0c26"/>
    <w:rPr>
      <w:sz w:val="16"/>
      <w:szCs w:val="16"/>
    </w:rPr>
  </w:style>
  <w:style w:type="character" w:styleId="CommentTextChar" w:customStyle="1">
    <w:name w:val="Comment Text Char"/>
    <w:basedOn w:val="DefaultParagraphFont"/>
    <w:link w:val="CommentText"/>
    <w:uiPriority w:val="99"/>
    <w:semiHidden/>
    <w:qFormat/>
    <w:rsid w:val="009c0c26"/>
    <w:rPr>
      <w:rFonts w:cs="Mangal"/>
      <w:szCs w:val="18"/>
    </w:rPr>
  </w:style>
  <w:style w:type="character" w:styleId="CommentSubjectChar" w:customStyle="1">
    <w:name w:val="Comment Subject Char"/>
    <w:basedOn w:val="CommentTextChar"/>
    <w:link w:val="CommentSubject"/>
    <w:uiPriority w:val="99"/>
    <w:semiHidden/>
    <w:qFormat/>
    <w:rsid w:val="009c0c26"/>
    <w:rPr>
      <w:rFonts w:cs="Mangal"/>
      <w:b/>
      <w:bCs/>
      <w:szCs w:val="18"/>
    </w:rPr>
  </w:style>
  <w:style w:type="character" w:styleId="BalloonTextChar" w:customStyle="1">
    <w:name w:val="Balloon Text Char"/>
    <w:basedOn w:val="DefaultParagraphFont"/>
    <w:link w:val="BalloonText"/>
    <w:uiPriority w:val="99"/>
    <w:semiHidden/>
    <w:qFormat/>
    <w:rsid w:val="009c0c26"/>
    <w:rPr>
      <w:rFonts w:ascii="Segoe UI" w:hAnsi="Segoe UI" w:cs="Mangal"/>
      <w:sz w:val="18"/>
      <w:szCs w:val="16"/>
    </w:rPr>
  </w:style>
  <w:style w:type="character" w:styleId="NoSpacingChar" w:customStyle="1">
    <w:name w:val="No Spacing Char"/>
    <w:basedOn w:val="DefaultParagraphFont"/>
    <w:link w:val="NoSpacing"/>
    <w:uiPriority w:val="1"/>
    <w:qFormat/>
    <w:locked/>
    <w:rsid w:val="006b396f"/>
    <w:rPr>
      <w:rFonts w:ascii="Calibri" w:hAnsi="Calibri" w:eastAsia="Calibri" w:cs="" w:asciiTheme="minorHAnsi" w:cstheme="minorBidi" w:eastAsiaTheme="minorHAnsi" w:hAnsiTheme="minorHAnsi"/>
      <w:kern w:val="0"/>
      <w:sz w:val="22"/>
      <w:szCs w:val="22"/>
      <w:lang w:eastAsia="en-US" w:bidi="ar-SA"/>
    </w:rPr>
  </w:style>
  <w:style w:type="character" w:styleId="ListLabel5">
    <w:name w:val="ListLabel 5"/>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9c0c26"/>
    <w:pPr/>
    <w:rPr>
      <w:rFonts w:cs="Mangal"/>
      <w:sz w:val="20"/>
      <w:szCs w:val="18"/>
    </w:rPr>
  </w:style>
  <w:style w:type="paragraph" w:styleId="Annotationsubject">
    <w:name w:val="annotation subject"/>
    <w:basedOn w:val="Annotationtext"/>
    <w:link w:val="CommentSubjectChar"/>
    <w:uiPriority w:val="99"/>
    <w:semiHidden/>
    <w:unhideWhenUsed/>
    <w:qFormat/>
    <w:rsid w:val="009c0c26"/>
    <w:pPr/>
    <w:rPr>
      <w:b/>
      <w:bCs/>
    </w:rPr>
  </w:style>
  <w:style w:type="paragraph" w:styleId="BalloonText">
    <w:name w:val="Balloon Text"/>
    <w:basedOn w:val="Normal"/>
    <w:link w:val="BalloonTextChar"/>
    <w:uiPriority w:val="99"/>
    <w:semiHidden/>
    <w:unhideWhenUsed/>
    <w:qFormat/>
    <w:rsid w:val="009c0c26"/>
    <w:pPr/>
    <w:rPr>
      <w:rFonts w:ascii="Segoe UI" w:hAnsi="Segoe UI" w:cs="Mangal"/>
      <w:sz w:val="18"/>
      <w:szCs w:val="16"/>
    </w:rPr>
  </w:style>
  <w:style w:type="paragraph" w:styleId="NoSpacing">
    <w:name w:val="No Spacing"/>
    <w:link w:val="NoSpacingChar"/>
    <w:uiPriority w:val="1"/>
    <w:qFormat/>
    <w:rsid w:val="006b396f"/>
    <w:pPr>
      <w:widowControl/>
      <w:bidi w:val="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hyperlink" Target="http://web.mta.info/developers/data/bandt/trafficdata.html" TargetMode="External"/><Relationship Id="rId4" Type="http://schemas.openxmlformats.org/officeDocument/2006/relationships/hyperlink" Target="https://data.ny.gov/Transportation/Fare-Card-History-for-Metropolitan-Transportation-/v7qc-gwpn" TargetMode="External"/><Relationship Id="rId5" Type="http://schemas.openxmlformats.org/officeDocument/2006/relationships/hyperlink" Target="https://data.cityofnewyork.us/Public-Safety/NYPD-Motor-Vehicle-Collisions-Crashes/h9gi-nx95"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2</Pages>
  <Words>428</Words>
  <Characters>2538</Characters>
  <CharactersWithSpaces>2953</CharactersWithSpaces>
  <Paragraphs>25</Paragraphs>
  <Company>CUNY SPS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2019-09-26T13:20:00Z</dcterms:created>
  <dc:creator>Arthur O'Connor</dc:creator>
  <dc:description/>
  <dc:language>en-US</dc:language>
  <cp:lastModifiedBy/>
  <dcterms:modified xsi:type="dcterms:W3CDTF">2019-10-09T07:42:11Z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CUNY SPS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